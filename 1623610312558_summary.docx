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617AE4" w:rsidR="00241DB4" w:rsidRDefault="007B2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Can you help me figure out his text </w:t>
      </w:r>
      <w:r w:rsidR="00506643">
        <w:rPr>
          <w:color w:val="000000"/>
        </w:rPr>
        <w:t xml:space="preserve">message </w:t>
      </w:r>
    </w:p>
    <w:p w14:paraId="00000002" w14:textId="77777777" w:rsidR="00241DB4" w:rsidRDefault="000F2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</w:t>
      </w:r>
      <w:ins w:id="0" w:author="April Fuller" w:date="2021-06-03T10:09:00Z">
        <w:r>
          <w:rPr>
            <w:color w:val="000000"/>
          </w:rPr>
          <w:t>help</w:t>
        </w:r>
      </w:ins>
      <w:r>
        <w:rPr>
          <w:color w:val="000000"/>
        </w:rPr>
        <w:t>-------------------------------------------</w:t>
      </w:r>
    </w:p>
    <w:p w14:paraId="00000003" w14:textId="77777777" w:rsidR="00241DB4" w:rsidRDefault="000F2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Escalation Type: complete</w:t>
      </w:r>
    </w:p>
    <w:p w14:paraId="00000004" w14:textId="77777777" w:rsidR="00241DB4" w:rsidRDefault="000F2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</w:t>
      </w:r>
    </w:p>
    <w:p w14:paraId="00000005" w14:textId="77777777" w:rsidR="00241DB4" w:rsidRDefault="00241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241DB4" w:rsidRDefault="000F2629">
      <w:r>
        <w:t>file_0_T0FolderPath</w:t>
      </w:r>
    </w:p>
    <w:p w14:paraId="0000001B" w14:textId="78E5AAD2" w:rsidR="00241DB4" w:rsidRDefault="000F2629" w:rsidP="00FC23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</w:t>
      </w:r>
      <w:commentRangeStart w:id="1"/>
      <w:r>
        <w:rPr>
          <w:color w:val="000000"/>
        </w:rPr>
        <w:t>--</w:t>
      </w:r>
      <w:r w:rsidR="00FC232F" w:rsidRPr="00454766">
        <w:rPr>
          <w:color w:val="000000"/>
        </w:rPr>
        <w:t>https://1drv.ms/w/s!AnUann2vZ58x</w:t>
      </w:r>
      <w:commentRangeEnd w:id="1"/>
      <w:r w:rsidR="00FC232F">
        <w:rPr>
          <w:rStyle w:val="CommentReference"/>
        </w:rPr>
        <w:commentReference w:id="1"/>
      </w:r>
    </w:p>
    <w:sectPr w:rsidR="00241D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pril Fuller" w:date="2021-06-13T17:28:00Z" w:initials="AF">
    <w:p w14:paraId="6530C26A" w14:textId="103747F6" w:rsidR="00FC232F" w:rsidRDefault="00FC232F" w:rsidP="006E51D3">
      <w:pPr>
        <w:pStyle w:val="CommentText"/>
      </w:pPr>
      <w:r>
        <w:rPr>
          <w:rStyle w:val="CommentReference"/>
        </w:rPr>
        <w:annotationRef/>
      </w:r>
      <w:r w:rsidR="006E51D3">
        <w:t xml:space="preserve">https://1drv.ms/w/s!AnUann2vZ58x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30C2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0BEB6" w16cex:dateUtc="2021-06-13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0C26A" w16cid:durableId="2470B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ril Fuller">
    <w15:presenceInfo w15:providerId="Windows Live" w15:userId="319f67af7d9e1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B4"/>
    <w:rsid w:val="000F2629"/>
    <w:rsid w:val="00241B9E"/>
    <w:rsid w:val="00241DB4"/>
    <w:rsid w:val="00316F30"/>
    <w:rsid w:val="00454766"/>
    <w:rsid w:val="00506643"/>
    <w:rsid w:val="006E51D3"/>
    <w:rsid w:val="007B27A9"/>
    <w:rsid w:val="007C7421"/>
    <w:rsid w:val="00AB5CB7"/>
    <w:rsid w:val="00AC0247"/>
    <w:rsid w:val="00D173FB"/>
    <w:rsid w:val="00F36B1A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41B5C"/>
  <w15:docId w15:val="{66E83F30-BDB8-634B-8C9B-9DFA52F2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C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2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2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3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8/08/relationships/commentsExtensible" Target="commentsExtensi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April Fuller</cp:lastModifiedBy>
  <cp:revision>12</cp:revision>
  <dcterms:created xsi:type="dcterms:W3CDTF">2021-06-12T17:29:00Z</dcterms:created>
  <dcterms:modified xsi:type="dcterms:W3CDTF">2021-06-13T21:31:00Z</dcterms:modified>
</cp:coreProperties>
</file>